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1E23" w14:textId="77777777" w:rsidR="00B73D38" w:rsidRPr="00B73D38" w:rsidRDefault="00B73D38" w:rsidP="00B73D38">
      <w:pPr>
        <w:rPr>
          <w:rFonts w:eastAsia="Times New Roman"/>
          <w:b/>
          <w:bCs/>
          <w:color w:val="000000"/>
          <w:lang w:bidi="km-KH"/>
        </w:rPr>
      </w:pPr>
      <w:r w:rsidRPr="00B73D38">
        <w:rPr>
          <w:rFonts w:eastAsia="Times New Roman"/>
          <w:b/>
          <w:bCs/>
          <w:color w:val="000000"/>
          <w:lang w:bidi="km-KH"/>
        </w:rPr>
        <w:t>Endnote 38: </w:t>
      </w:r>
    </w:p>
    <w:p w14:paraId="60B7CD79" w14:textId="4EC2386D" w:rsidR="00B73D38" w:rsidRPr="00B73D38" w:rsidRDefault="00B73D38" w:rsidP="00B73D38">
      <w:pPr>
        <w:rPr>
          <w:rFonts w:eastAsia="Times New Roman"/>
          <w:color w:val="000000"/>
          <w:lang w:bidi="km-KH"/>
        </w:rPr>
      </w:pPr>
      <w:r w:rsidRPr="00B73D38">
        <w:rPr>
          <w:rFonts w:eastAsia="Times New Roman"/>
          <w:color w:val="000000"/>
          <w:lang w:bidi="km-KH"/>
        </w:rPr>
        <w:t>For purposes of describing this corpus, we are using the word “article” to refer to any discrete piece of writing, ranging from traditional academic articles to book reviews to editors’ introductions to a variety of other academic genres including brief mentions and ind</w:t>
      </w:r>
      <w:ins w:id="0" w:author="Brian Croxall" w:date="2020-01-16T16:45:00Z">
        <w:r w:rsidR="004C087A">
          <w:rPr>
            <w:rFonts w:eastAsia="Times New Roman"/>
            <w:color w:val="000000"/>
            <w:lang w:bidi="km-KH"/>
          </w:rPr>
          <w:t>ic</w:t>
        </w:r>
      </w:ins>
      <w:del w:id="1" w:author="Brian Croxall" w:date="2020-01-16T16:45:00Z">
        <w:r w:rsidRPr="00B73D38" w:rsidDel="004C087A">
          <w:rPr>
            <w:rFonts w:eastAsia="Times New Roman"/>
            <w:color w:val="000000"/>
            <w:lang w:bidi="km-KH"/>
          </w:rPr>
          <w:delText>ex</w:delText>
        </w:r>
      </w:del>
      <w:r w:rsidRPr="00B73D38">
        <w:rPr>
          <w:rFonts w:eastAsia="Times New Roman"/>
          <w:color w:val="000000"/>
          <w:lang w:bidi="km-KH"/>
        </w:rPr>
        <w:t xml:space="preserve">es. </w:t>
      </w:r>
      <w:del w:id="2" w:author="Brian Croxall" w:date="2020-01-16T16:58:00Z">
        <w:r w:rsidRPr="00B73D38" w:rsidDel="00BC2876">
          <w:rPr>
            <w:rFonts w:eastAsia="Times New Roman"/>
            <w:color w:val="000000"/>
            <w:lang w:bidi="km-KH"/>
          </w:rPr>
          <w:delText>Currently, t</w:delText>
        </w:r>
      </w:del>
      <w:ins w:id="3" w:author="Brian Croxall" w:date="2020-01-16T16:58:00Z">
        <w:r w:rsidR="00BC2876">
          <w:rPr>
            <w:rFonts w:eastAsia="Times New Roman"/>
            <w:color w:val="000000"/>
            <w:lang w:bidi="km-KH"/>
          </w:rPr>
          <w:t>T</w:t>
        </w:r>
      </w:ins>
      <w:r w:rsidRPr="00B73D38">
        <w:rPr>
          <w:rFonts w:eastAsia="Times New Roman"/>
          <w:color w:val="000000"/>
          <w:lang w:bidi="km-KH"/>
        </w:rPr>
        <w:t xml:space="preserve">he </w:t>
      </w:r>
      <w:ins w:id="4" w:author="Brian Croxall" w:date="2020-01-16T16:50:00Z">
        <w:r w:rsidR="004C087A">
          <w:rPr>
            <w:rFonts w:eastAsia="Times New Roman"/>
            <w:color w:val="000000"/>
            <w:lang w:bidi="km-KH"/>
          </w:rPr>
          <w:t xml:space="preserve">45,464 articles </w:t>
        </w:r>
      </w:ins>
      <w:del w:id="5" w:author="Brian Croxall" w:date="2020-01-16T16:50:00Z">
        <w:r w:rsidRPr="00B73D38" w:rsidDel="004C087A">
          <w:rPr>
            <w:rFonts w:eastAsia="Times New Roman"/>
            <w:color w:val="000000"/>
            <w:lang w:bidi="km-KH"/>
          </w:rPr>
          <w:delText xml:space="preserve">data </w:delText>
        </w:r>
      </w:del>
      <w:r w:rsidRPr="00B73D38">
        <w:rPr>
          <w:rFonts w:eastAsia="Times New Roman"/>
          <w:color w:val="000000"/>
          <w:lang w:bidi="km-KH"/>
        </w:rPr>
        <w:t>we visualize run</w:t>
      </w:r>
      <w:del w:id="6" w:author="Brian Croxall" w:date="2020-01-16T16:50:00Z">
        <w:r w:rsidRPr="00B73D38" w:rsidDel="004C087A">
          <w:rPr>
            <w:rFonts w:eastAsia="Times New Roman"/>
            <w:color w:val="000000"/>
            <w:lang w:bidi="km-KH"/>
          </w:rPr>
          <w:delText>s</w:delText>
        </w:r>
      </w:del>
      <w:r w:rsidRPr="00B73D38">
        <w:rPr>
          <w:rFonts w:eastAsia="Times New Roman"/>
          <w:color w:val="000000"/>
          <w:lang w:bidi="km-KH"/>
        </w:rPr>
        <w:t xml:space="preserve"> from </w:t>
      </w:r>
      <w:commentRangeStart w:id="7"/>
      <w:r w:rsidRPr="00B73D38">
        <w:rPr>
          <w:rFonts w:eastAsia="Times New Roman"/>
          <w:color w:val="000000"/>
          <w:lang w:bidi="km-KH"/>
        </w:rPr>
        <w:t xml:space="preserve">the journals’ </w:t>
      </w:r>
      <w:proofErr w:type="spellStart"/>
      <w:r w:rsidRPr="00B73D38">
        <w:rPr>
          <w:rFonts w:eastAsia="Times New Roman"/>
          <w:color w:val="000000"/>
          <w:lang w:bidi="km-KH"/>
        </w:rPr>
        <w:t>foundings</w:t>
      </w:r>
      <w:proofErr w:type="spellEnd"/>
      <w:r w:rsidRPr="00B73D38">
        <w:rPr>
          <w:rFonts w:eastAsia="Times New Roman"/>
          <w:color w:val="000000"/>
          <w:lang w:bidi="km-KH"/>
        </w:rPr>
        <w:t xml:space="preserve"> </w:t>
      </w:r>
      <w:commentRangeEnd w:id="7"/>
      <w:r w:rsidR="00BC2876">
        <w:rPr>
          <w:rStyle w:val="CommentReference"/>
        </w:rPr>
        <w:commentReference w:id="7"/>
      </w:r>
      <w:r w:rsidRPr="00B73D38">
        <w:rPr>
          <w:rFonts w:eastAsia="Times New Roman"/>
          <w:color w:val="000000"/>
          <w:lang w:bidi="km-KH"/>
        </w:rPr>
        <w:t>to the end of 201</w:t>
      </w:r>
      <w:ins w:id="8" w:author="Brian Croxall" w:date="2020-01-16T16:45:00Z">
        <w:r w:rsidR="004C087A">
          <w:rPr>
            <w:rFonts w:eastAsia="Times New Roman"/>
            <w:color w:val="000000"/>
            <w:lang w:bidi="km-KH"/>
          </w:rPr>
          <w:t>9</w:t>
        </w:r>
      </w:ins>
      <w:del w:id="9" w:author="Brian Croxall" w:date="2020-01-16T16:45:00Z">
        <w:r w:rsidRPr="00B73D38" w:rsidDel="004C087A">
          <w:rPr>
            <w:rFonts w:eastAsia="Times New Roman"/>
            <w:color w:val="000000"/>
            <w:lang w:bidi="km-KH"/>
          </w:rPr>
          <w:delText>7</w:delText>
        </w:r>
      </w:del>
      <w:r w:rsidRPr="00B73D38">
        <w:rPr>
          <w:rFonts w:eastAsia="Times New Roman"/>
          <w:color w:val="000000"/>
          <w:lang w:bidi="km-KH"/>
        </w:rPr>
        <w:t>. The number of </w:t>
      </w:r>
      <w:r w:rsidRPr="00B73D38">
        <w:rPr>
          <w:rFonts w:eastAsia="Times New Roman"/>
          <w:i/>
          <w:iCs/>
          <w:color w:val="000000"/>
          <w:lang w:bidi="km-KH"/>
        </w:rPr>
        <w:t>Journal of American History</w:t>
      </w:r>
      <w:ins w:id="10" w:author="Brian Croxall" w:date="2020-01-16T16:46:00Z">
        <w:r w:rsidR="004C087A">
          <w:rPr>
            <w:rFonts w:eastAsia="Times New Roman"/>
            <w:i/>
            <w:iCs/>
            <w:color w:val="000000"/>
            <w:lang w:bidi="km-KH"/>
          </w:rPr>
          <w:t xml:space="preserve"> </w:t>
        </w:r>
      </w:ins>
      <w:r w:rsidRPr="00B73D38">
        <w:rPr>
          <w:rFonts w:eastAsia="Times New Roman"/>
          <w:color w:val="000000"/>
          <w:lang w:bidi="km-KH"/>
        </w:rPr>
        <w:t>articles in the corpus</w:t>
      </w:r>
      <w:ins w:id="11" w:author="Brian Croxall" w:date="2020-01-16T16:47:00Z">
        <w:r w:rsidR="004C087A">
          <w:rPr>
            <w:rFonts w:eastAsia="Times New Roman"/>
            <w:color w:val="000000"/>
            <w:lang w:bidi="km-KH"/>
          </w:rPr>
          <w:t xml:space="preserve"> </w:t>
        </w:r>
      </w:ins>
      <w:ins w:id="12" w:author="Brian Croxall" w:date="2020-01-16T16:48:00Z">
        <w:r w:rsidR="004C087A">
          <w:rPr>
            <w:rFonts w:eastAsia="Times New Roman"/>
            <w:color w:val="000000"/>
            <w:lang w:bidi="km-KH"/>
          </w:rPr>
          <w:t>(31,341)</w:t>
        </w:r>
      </w:ins>
      <w:r w:rsidRPr="00B73D38">
        <w:rPr>
          <w:rFonts w:eastAsia="Times New Roman"/>
          <w:color w:val="000000"/>
          <w:lang w:bidi="km-KH"/>
        </w:rPr>
        <w:t xml:space="preserve"> is over three times larger than that for </w:t>
      </w:r>
      <w:r w:rsidRPr="00B73D38">
        <w:rPr>
          <w:rFonts w:eastAsia="Times New Roman"/>
          <w:i/>
          <w:iCs/>
          <w:color w:val="000000"/>
          <w:lang w:bidi="km-KH"/>
        </w:rPr>
        <w:t>American Literature</w:t>
      </w:r>
      <w:ins w:id="13" w:author="Brian Croxall" w:date="2020-01-16T16:48:00Z">
        <w:r w:rsidR="004C087A">
          <w:rPr>
            <w:rFonts w:eastAsia="Times New Roman"/>
            <w:color w:val="000000"/>
            <w:lang w:bidi="km-KH"/>
          </w:rPr>
          <w:t xml:space="preserve"> (9,421)</w:t>
        </w:r>
      </w:ins>
      <w:r w:rsidRPr="00B73D38">
        <w:rPr>
          <w:rFonts w:eastAsia="Times New Roman"/>
          <w:color w:val="000000"/>
          <w:lang w:bidi="km-KH"/>
        </w:rPr>
        <w:t>, and over six times larger than</w:t>
      </w:r>
      <w:ins w:id="14" w:author="Brian Croxall" w:date="2020-01-16T17:00:00Z">
        <w:r w:rsidR="00BC2876">
          <w:rPr>
            <w:rFonts w:eastAsia="Times New Roman"/>
            <w:color w:val="000000"/>
            <w:lang w:bidi="km-KH"/>
          </w:rPr>
          <w:t xml:space="preserve"> that</w:t>
        </w:r>
      </w:ins>
      <w:r w:rsidRPr="00B73D38">
        <w:rPr>
          <w:rFonts w:eastAsia="Times New Roman"/>
          <w:color w:val="000000"/>
          <w:lang w:bidi="km-KH"/>
        </w:rPr>
        <w:t xml:space="preserve"> for </w:t>
      </w:r>
      <w:r w:rsidRPr="00B73D38">
        <w:rPr>
          <w:rFonts w:eastAsia="Times New Roman"/>
          <w:i/>
          <w:iCs/>
          <w:color w:val="000000"/>
          <w:lang w:bidi="km-KH"/>
        </w:rPr>
        <w:t>American Quarterly</w:t>
      </w:r>
      <w:ins w:id="15" w:author="Brian Croxall" w:date="2020-01-16T16:48:00Z">
        <w:r w:rsidR="004C087A">
          <w:rPr>
            <w:rFonts w:eastAsia="Times New Roman"/>
            <w:color w:val="000000"/>
            <w:lang w:bidi="km-KH"/>
          </w:rPr>
          <w:t xml:space="preserve"> (4,702)</w:t>
        </w:r>
      </w:ins>
      <w:r w:rsidRPr="00B73D38">
        <w:rPr>
          <w:rFonts w:eastAsia="Times New Roman"/>
          <w:color w:val="000000"/>
          <w:lang w:bidi="km-KH"/>
        </w:rPr>
        <w:t>. This</w:t>
      </w:r>
      <w:ins w:id="16" w:author="Brian Croxall" w:date="2020-01-16T17:00:00Z">
        <w:r w:rsidR="00BC2876">
          <w:rPr>
            <w:rFonts w:eastAsia="Times New Roman"/>
            <w:color w:val="000000"/>
            <w:lang w:bidi="km-KH"/>
          </w:rPr>
          <w:t xml:space="preserve"> dis</w:t>
        </w:r>
      </w:ins>
      <w:ins w:id="17" w:author="Brian Croxall" w:date="2020-01-16T17:01:00Z">
        <w:r w:rsidR="00BC2876">
          <w:rPr>
            <w:rFonts w:eastAsia="Times New Roman"/>
            <w:color w:val="000000"/>
            <w:lang w:bidi="km-KH"/>
          </w:rPr>
          <w:t>crepancy</w:t>
        </w:r>
      </w:ins>
      <w:r w:rsidRPr="00B73D38">
        <w:rPr>
          <w:rFonts w:eastAsia="Times New Roman"/>
          <w:color w:val="000000"/>
          <w:lang w:bidi="km-KH"/>
        </w:rPr>
        <w:t xml:space="preserve"> is explained by the large number book reviews published in </w:t>
      </w:r>
      <w:r w:rsidRPr="00B73D38">
        <w:rPr>
          <w:rFonts w:eastAsia="Times New Roman"/>
          <w:i/>
          <w:iCs/>
          <w:color w:val="000000"/>
          <w:lang w:bidi="km-KH"/>
        </w:rPr>
        <w:t>JAH</w:t>
      </w:r>
      <w:r w:rsidRPr="00B73D38">
        <w:rPr>
          <w:rFonts w:eastAsia="Times New Roman"/>
          <w:color w:val="000000"/>
          <w:lang w:bidi="km-KH"/>
        </w:rPr>
        <w:t>. For instance, the table of contents for </w:t>
      </w:r>
      <w:r w:rsidRPr="00B73D38">
        <w:rPr>
          <w:rFonts w:eastAsia="Times New Roman"/>
          <w:i/>
          <w:iCs/>
          <w:color w:val="000000"/>
          <w:lang w:bidi="km-KH"/>
        </w:rPr>
        <w:t>JAH</w:t>
      </w:r>
      <w:r w:rsidRPr="00B73D38">
        <w:rPr>
          <w:rFonts w:eastAsia="Times New Roman"/>
          <w:color w:val="000000"/>
          <w:lang w:bidi="km-KH"/>
        </w:rPr>
        <w:t>’s December 2018 issue lists 150 items, including only nine traditional journal articles. We obtained the</w:t>
      </w:r>
      <w:ins w:id="18" w:author="Brian Croxall" w:date="2020-01-16T17:01:00Z">
        <w:r w:rsidR="00BC2876">
          <w:rPr>
            <w:rFonts w:eastAsia="Times New Roman"/>
            <w:color w:val="000000"/>
            <w:lang w:bidi="km-KH"/>
          </w:rPr>
          <w:t>se</w:t>
        </w:r>
      </w:ins>
      <w:r w:rsidRPr="00B73D38">
        <w:rPr>
          <w:rFonts w:eastAsia="Times New Roman"/>
          <w:color w:val="000000"/>
          <w:lang w:bidi="km-KH"/>
        </w:rPr>
        <w:t xml:space="preserve"> data </w:t>
      </w:r>
      <w:del w:id="19" w:author="Brian Croxall" w:date="2020-01-16T17:01:00Z">
        <w:r w:rsidRPr="00B73D38" w:rsidDel="00BC2876">
          <w:rPr>
            <w:rFonts w:eastAsia="Times New Roman"/>
            <w:color w:val="000000"/>
            <w:lang w:bidi="km-KH"/>
          </w:rPr>
          <w:delText xml:space="preserve">for the three journals </w:delText>
        </w:r>
      </w:del>
      <w:r w:rsidRPr="00B73D38">
        <w:rPr>
          <w:rFonts w:eastAsia="Times New Roman"/>
          <w:color w:val="000000"/>
          <w:lang w:bidi="km-KH"/>
        </w:rPr>
        <w:t xml:space="preserve">through </w:t>
      </w:r>
      <w:del w:id="20" w:author="Brian Croxall" w:date="2020-01-16T16:51:00Z">
        <w:r w:rsidRPr="00B73D38" w:rsidDel="004C087A">
          <w:rPr>
            <w:rFonts w:eastAsia="Times New Roman"/>
            <w:color w:val="000000"/>
            <w:lang w:bidi="km-KH"/>
          </w:rPr>
          <w:delText xml:space="preserve">four </w:delText>
        </w:r>
      </w:del>
      <w:ins w:id="21" w:author="Brian Croxall" w:date="2020-01-16T16:51:00Z">
        <w:r w:rsidR="004C087A">
          <w:rPr>
            <w:rFonts w:eastAsia="Times New Roman"/>
            <w:color w:val="000000"/>
            <w:lang w:bidi="km-KH"/>
          </w:rPr>
          <w:t>three</w:t>
        </w:r>
        <w:r w:rsidR="004C087A" w:rsidRPr="00B73D38">
          <w:rPr>
            <w:rFonts w:eastAsia="Times New Roman"/>
            <w:color w:val="000000"/>
            <w:lang w:bidi="km-KH"/>
          </w:rPr>
          <w:t xml:space="preserve"> </w:t>
        </w:r>
      </w:ins>
      <w:r w:rsidRPr="00B73D38">
        <w:rPr>
          <w:rFonts w:eastAsia="Times New Roman"/>
          <w:color w:val="000000"/>
          <w:lang w:bidi="km-KH"/>
        </w:rPr>
        <w:t>different steps. First, JSTOR’s Data for Research service provided us with the bulk of the journals’ print runs: </w:t>
      </w:r>
      <w:r w:rsidRPr="00B73D38">
        <w:rPr>
          <w:rFonts w:eastAsia="Times New Roman"/>
          <w:i/>
          <w:iCs/>
          <w:color w:val="000000"/>
          <w:lang w:bidi="km-KH"/>
        </w:rPr>
        <w:t>American Quarterly</w:t>
      </w:r>
      <w:r w:rsidRPr="00B73D38">
        <w:rPr>
          <w:rFonts w:eastAsia="Times New Roman"/>
          <w:color w:val="000000"/>
          <w:lang w:bidi="km-KH"/>
        </w:rPr>
        <w:t> from 1949–2012 (4,167 articles); </w:t>
      </w:r>
      <w:r w:rsidRPr="00B73D38">
        <w:rPr>
          <w:rFonts w:eastAsia="Times New Roman"/>
          <w:i/>
          <w:iCs/>
          <w:color w:val="000000"/>
          <w:lang w:bidi="km-KH"/>
        </w:rPr>
        <w:t>American Literature</w:t>
      </w:r>
      <w:r w:rsidRPr="00B73D38">
        <w:rPr>
          <w:rFonts w:eastAsia="Times New Roman"/>
          <w:color w:val="000000"/>
          <w:lang w:bidi="km-KH"/>
        </w:rPr>
        <w:t> from 1929–1999 (8,609 articles); and </w:t>
      </w:r>
      <w:r w:rsidRPr="00B73D38">
        <w:rPr>
          <w:rFonts w:eastAsia="Times New Roman"/>
          <w:i/>
          <w:iCs/>
          <w:color w:val="000000"/>
          <w:lang w:bidi="km-KH"/>
        </w:rPr>
        <w:t>Journal of American History</w:t>
      </w:r>
      <w:r w:rsidRPr="00B73D38">
        <w:rPr>
          <w:rFonts w:eastAsia="Times New Roman"/>
          <w:color w:val="000000"/>
          <w:lang w:bidi="km-KH"/>
        </w:rPr>
        <w:t> from 1964–2012 (27,170 articles). Second, Duke University Press provided us with the data for </w:t>
      </w:r>
      <w:r w:rsidRPr="00B73D38">
        <w:rPr>
          <w:rFonts w:eastAsia="Times New Roman"/>
          <w:i/>
          <w:iCs/>
          <w:color w:val="000000"/>
          <w:lang w:bidi="km-KH"/>
        </w:rPr>
        <w:t>American Literature</w:t>
      </w:r>
      <w:r w:rsidRPr="00B73D38">
        <w:rPr>
          <w:rFonts w:eastAsia="Times New Roman"/>
          <w:color w:val="000000"/>
          <w:lang w:bidi="km-KH"/>
        </w:rPr>
        <w:t xml:space="preserve"> from 2000–2017 (approximately 692 articles). Third, we </w:t>
      </w:r>
      <w:ins w:id="22" w:author="Brian Croxall" w:date="2020-01-16T16:53:00Z">
        <w:r w:rsidR="004C087A">
          <w:rPr>
            <w:rFonts w:eastAsia="Times New Roman"/>
            <w:color w:val="000000"/>
            <w:lang w:bidi="km-KH"/>
          </w:rPr>
          <w:t xml:space="preserve">collected </w:t>
        </w:r>
      </w:ins>
      <w:del w:id="23" w:author="Brian Croxall" w:date="2020-01-16T16:53:00Z">
        <w:r w:rsidRPr="00B73D38" w:rsidDel="004C087A">
          <w:rPr>
            <w:rFonts w:eastAsia="Times New Roman"/>
            <w:color w:val="000000"/>
            <w:lang w:bidi="km-KH"/>
          </w:rPr>
          <w:delText xml:space="preserve">downloaded </w:delText>
        </w:r>
      </w:del>
      <w:r w:rsidRPr="00B73D38">
        <w:rPr>
          <w:rFonts w:eastAsia="Times New Roman"/>
          <w:color w:val="000000"/>
          <w:lang w:bidi="km-KH"/>
        </w:rPr>
        <w:t xml:space="preserve">the </w:t>
      </w:r>
      <w:ins w:id="24" w:author="Brian Croxall" w:date="2020-01-16T16:53:00Z">
        <w:r w:rsidR="004C087A">
          <w:rPr>
            <w:rFonts w:eastAsia="Times New Roman"/>
            <w:color w:val="000000"/>
            <w:lang w:bidi="km-KH"/>
          </w:rPr>
          <w:t xml:space="preserve">remaining </w:t>
        </w:r>
      </w:ins>
      <w:r w:rsidRPr="00B73D38">
        <w:rPr>
          <w:rFonts w:eastAsia="Times New Roman"/>
          <w:color w:val="000000"/>
          <w:lang w:bidi="km-KH"/>
        </w:rPr>
        <w:t xml:space="preserve">data </w:t>
      </w:r>
      <w:ins w:id="25" w:author="Brian Croxall" w:date="2020-01-16T16:53:00Z">
        <w:r w:rsidR="004C087A">
          <w:rPr>
            <w:rFonts w:eastAsia="Times New Roman"/>
            <w:color w:val="000000"/>
            <w:lang w:bidi="km-KH"/>
          </w:rPr>
          <w:t xml:space="preserve">for the decade </w:t>
        </w:r>
      </w:ins>
      <w:ins w:id="26" w:author="Brian Croxall" w:date="2020-01-16T16:54:00Z">
        <w:r w:rsidR="004C087A">
          <w:rPr>
            <w:rFonts w:eastAsia="Times New Roman"/>
            <w:color w:val="000000"/>
            <w:lang w:bidi="km-KH"/>
          </w:rPr>
          <w:t xml:space="preserve">from their respective online platforms: </w:t>
        </w:r>
      </w:ins>
      <w:commentRangeStart w:id="27"/>
      <w:del w:id="28" w:author="Brian Croxall" w:date="2020-01-16T16:54:00Z">
        <w:r w:rsidRPr="00B73D38" w:rsidDel="004C087A">
          <w:rPr>
            <w:rFonts w:eastAsia="Times New Roman"/>
            <w:color w:val="000000"/>
            <w:lang w:bidi="km-KH"/>
          </w:rPr>
          <w:delText>for </w:delText>
        </w:r>
      </w:del>
      <w:r w:rsidRPr="00B73D38">
        <w:rPr>
          <w:rFonts w:eastAsia="Times New Roman"/>
          <w:i/>
          <w:iCs/>
          <w:color w:val="000000"/>
          <w:lang w:bidi="km-KH"/>
        </w:rPr>
        <w:t>Journal of American History</w:t>
      </w:r>
      <w:r w:rsidRPr="00B73D38">
        <w:rPr>
          <w:rFonts w:eastAsia="Times New Roman"/>
          <w:color w:val="000000"/>
          <w:lang w:bidi="km-KH"/>
        </w:rPr>
        <w:t> from 2013–201</w:t>
      </w:r>
      <w:ins w:id="29" w:author="Brian Croxall" w:date="2020-01-16T16:52:00Z">
        <w:r w:rsidR="004C087A">
          <w:rPr>
            <w:rFonts w:eastAsia="Times New Roman"/>
            <w:color w:val="000000"/>
            <w:lang w:bidi="km-KH"/>
          </w:rPr>
          <w:t>9</w:t>
        </w:r>
      </w:ins>
      <w:del w:id="30" w:author="Brian Croxall" w:date="2020-01-16T16:52:00Z">
        <w:r w:rsidRPr="00B73D38" w:rsidDel="004C087A">
          <w:rPr>
            <w:rFonts w:eastAsia="Times New Roman"/>
            <w:color w:val="000000"/>
            <w:lang w:bidi="km-KH"/>
          </w:rPr>
          <w:delText>7</w:delText>
        </w:r>
      </w:del>
      <w:r w:rsidRPr="00B73D38">
        <w:rPr>
          <w:rFonts w:eastAsia="Times New Roman"/>
          <w:color w:val="000000"/>
          <w:lang w:bidi="km-KH"/>
        </w:rPr>
        <w:t xml:space="preserve"> </w:t>
      </w:r>
      <w:commentRangeEnd w:id="27"/>
      <w:r w:rsidR="00BC2876">
        <w:rPr>
          <w:rStyle w:val="CommentReference"/>
        </w:rPr>
        <w:commentReference w:id="27"/>
      </w:r>
      <w:commentRangeStart w:id="31"/>
      <w:del w:id="32" w:author="Brian Croxall" w:date="2020-01-16T16:54:00Z">
        <w:r w:rsidRPr="00B73D38" w:rsidDel="004C087A">
          <w:rPr>
            <w:rFonts w:eastAsia="Times New Roman"/>
            <w:color w:val="000000"/>
            <w:lang w:bidi="km-KH"/>
          </w:rPr>
          <w:delText xml:space="preserve">(587 articles) </w:delText>
        </w:r>
      </w:del>
      <w:commentRangeEnd w:id="31"/>
      <w:r w:rsidR="004C087A">
        <w:rPr>
          <w:rStyle w:val="CommentReference"/>
        </w:rPr>
        <w:commentReference w:id="31"/>
      </w:r>
      <w:del w:id="33" w:author="Brian Croxall" w:date="2020-01-16T16:54:00Z">
        <w:r w:rsidRPr="00B73D38" w:rsidDel="00BC2876">
          <w:rPr>
            <w:rFonts w:eastAsia="Times New Roman"/>
            <w:color w:val="000000"/>
            <w:lang w:bidi="km-KH"/>
          </w:rPr>
          <w:delText xml:space="preserve">directly </w:delText>
        </w:r>
      </w:del>
      <w:r w:rsidRPr="00B73D38">
        <w:rPr>
          <w:rFonts w:eastAsia="Times New Roman"/>
          <w:color w:val="000000"/>
          <w:lang w:bidi="km-KH"/>
        </w:rPr>
        <w:t>from the Oxford University Press website</w:t>
      </w:r>
      <w:ins w:id="34" w:author="Brian Croxall" w:date="2020-01-16T16:53:00Z">
        <w:r w:rsidR="004C087A">
          <w:rPr>
            <w:rFonts w:eastAsia="Times New Roman"/>
            <w:color w:val="000000"/>
            <w:lang w:bidi="km-KH"/>
          </w:rPr>
          <w:t xml:space="preserve">; </w:t>
        </w:r>
      </w:ins>
      <w:ins w:id="35" w:author="Brian Croxall" w:date="2020-01-16T16:56:00Z">
        <w:r w:rsidR="00BC2876">
          <w:rPr>
            <w:rFonts w:eastAsia="Times New Roman"/>
            <w:i/>
            <w:iCs/>
            <w:color w:val="000000"/>
            <w:lang w:bidi="km-KH"/>
          </w:rPr>
          <w:t>American Literature</w:t>
        </w:r>
        <w:r w:rsidR="00BC2876">
          <w:rPr>
            <w:rFonts w:eastAsia="Times New Roman"/>
            <w:color w:val="000000"/>
            <w:lang w:bidi="km-KH"/>
          </w:rPr>
          <w:t xml:space="preserve"> from 2018-2019 from the Duke University Press website; and </w:t>
        </w:r>
        <w:r w:rsidR="00BC2876">
          <w:rPr>
            <w:rFonts w:eastAsia="Times New Roman"/>
            <w:i/>
            <w:iCs/>
            <w:color w:val="000000"/>
            <w:lang w:bidi="km-KH"/>
          </w:rPr>
          <w:t xml:space="preserve">American Quarterly </w:t>
        </w:r>
        <w:r w:rsidR="00BC2876">
          <w:rPr>
            <w:rFonts w:eastAsia="Times New Roman"/>
            <w:color w:val="000000"/>
            <w:lang w:bidi="km-KH"/>
          </w:rPr>
          <w:t>from 2</w:t>
        </w:r>
      </w:ins>
      <w:ins w:id="36" w:author="Brian Croxall" w:date="2020-01-16T16:57:00Z">
        <w:r w:rsidR="00BC2876">
          <w:rPr>
            <w:rFonts w:eastAsia="Times New Roman"/>
            <w:color w:val="000000"/>
            <w:lang w:bidi="km-KH"/>
          </w:rPr>
          <w:t>013-2019 from Project Muse</w:t>
        </w:r>
      </w:ins>
      <w:r w:rsidRPr="00B73D38">
        <w:rPr>
          <w:rFonts w:eastAsia="Times New Roman"/>
          <w:color w:val="000000"/>
          <w:lang w:bidi="km-KH"/>
        </w:rPr>
        <w:t xml:space="preserve">. </w:t>
      </w:r>
      <w:del w:id="37" w:author="Brian Croxall" w:date="2020-01-16T16:57:00Z">
        <w:r w:rsidRPr="00B73D38" w:rsidDel="00BC2876">
          <w:rPr>
            <w:rFonts w:eastAsia="Times New Roman"/>
            <w:color w:val="000000"/>
            <w:lang w:bidi="km-KH"/>
          </w:rPr>
          <w:delText>Fourth, we downloaded the data for </w:delText>
        </w:r>
        <w:r w:rsidRPr="00B73D38" w:rsidDel="00BC2876">
          <w:rPr>
            <w:rFonts w:eastAsia="Times New Roman"/>
            <w:i/>
            <w:iCs/>
            <w:color w:val="000000"/>
            <w:lang w:bidi="km-KH"/>
          </w:rPr>
          <w:delText>American Quarterly</w:delText>
        </w:r>
        <w:r w:rsidRPr="00B73D38" w:rsidDel="00BC2876">
          <w:rPr>
            <w:rFonts w:eastAsia="Times New Roman"/>
            <w:color w:val="000000"/>
            <w:lang w:bidi="km-KH"/>
          </w:rPr>
          <w:delText xml:space="preserve"> from 2012–2017 (440 articles) from Project Muse. </w:delText>
        </w:r>
      </w:del>
      <w:r w:rsidRPr="00B73D38">
        <w:rPr>
          <w:rFonts w:eastAsia="Times New Roman"/>
          <w:color w:val="000000"/>
          <w:lang w:bidi="km-KH"/>
        </w:rPr>
        <w:t xml:space="preserve">We very much appreciate the cooperation of the different publishers and database providers in our research. We also appreciate the help of Jeremy Browne in Brigham Young University’s Office of Digital Humanities for his help </w:t>
      </w:r>
      <w:ins w:id="38" w:author="Brian Croxall" w:date="2020-01-16T16:58:00Z">
        <w:r w:rsidR="00BC2876">
          <w:rPr>
            <w:rFonts w:eastAsia="Times New Roman"/>
            <w:color w:val="000000"/>
            <w:lang w:bidi="km-KH"/>
          </w:rPr>
          <w:t xml:space="preserve">with </w:t>
        </w:r>
      </w:ins>
      <w:del w:id="39" w:author="Brian Croxall" w:date="2020-01-16T16:58:00Z">
        <w:r w:rsidRPr="00B73D38" w:rsidDel="00BC2876">
          <w:rPr>
            <w:rFonts w:eastAsia="Times New Roman"/>
            <w:color w:val="000000"/>
            <w:lang w:bidi="km-KH"/>
          </w:rPr>
          <w:delText xml:space="preserve">scraping </w:delText>
        </w:r>
      </w:del>
      <w:ins w:id="40" w:author="Brian Croxall" w:date="2020-01-16T16:58:00Z">
        <w:r w:rsidR="00BC2876">
          <w:rPr>
            <w:rFonts w:eastAsia="Times New Roman"/>
            <w:color w:val="000000"/>
            <w:lang w:bidi="km-KH"/>
          </w:rPr>
          <w:t>obtaining the data in our third step</w:t>
        </w:r>
      </w:ins>
      <w:del w:id="41" w:author="Brian Croxall" w:date="2020-01-16T16:58:00Z">
        <w:r w:rsidRPr="00B73D38" w:rsidDel="00BC2876">
          <w:rPr>
            <w:rFonts w:eastAsia="Times New Roman"/>
            <w:color w:val="000000"/>
            <w:lang w:bidi="km-KH"/>
          </w:rPr>
          <w:delText>the third and fourth tranches of our data</w:delText>
        </w:r>
      </w:del>
      <w:r w:rsidRPr="00B73D38">
        <w:rPr>
          <w:rFonts w:eastAsia="Times New Roman"/>
          <w:color w:val="000000"/>
          <w:lang w:bidi="km-KH"/>
        </w:rPr>
        <w:t>.</w:t>
      </w:r>
    </w:p>
    <w:p w14:paraId="065293F8" w14:textId="77777777" w:rsidR="00B73D38" w:rsidRPr="00B73D38" w:rsidRDefault="00B73D38" w:rsidP="00B73D38">
      <w:pPr>
        <w:rPr>
          <w:rFonts w:eastAsia="Times New Roman"/>
          <w:color w:val="000000"/>
          <w:lang w:bidi="km-KH"/>
        </w:rPr>
      </w:pPr>
    </w:p>
    <w:p w14:paraId="290351FC" w14:textId="77777777" w:rsidR="00B73D38" w:rsidRPr="00B73D38" w:rsidRDefault="00B73D38" w:rsidP="00B73D38">
      <w:pPr>
        <w:rPr>
          <w:rFonts w:eastAsia="Times New Roman"/>
          <w:b/>
          <w:bCs/>
          <w:color w:val="000000"/>
          <w:lang w:bidi="km-KH"/>
        </w:rPr>
      </w:pPr>
      <w:r w:rsidRPr="00B73D38">
        <w:rPr>
          <w:rFonts w:eastAsia="Times New Roman"/>
          <w:b/>
          <w:bCs/>
          <w:color w:val="000000"/>
          <w:shd w:val="clear" w:color="auto" w:fill="FFFFFF"/>
          <w:lang w:bidi="km-KH"/>
        </w:rPr>
        <w:t>Endnote 39:  </w:t>
      </w:r>
    </w:p>
    <w:p w14:paraId="7F6CEF8F" w14:textId="45F32AF2" w:rsidR="00B73D38" w:rsidRPr="00245E5E" w:rsidRDefault="00B73D38" w:rsidP="00B73D38">
      <w:pPr>
        <w:rPr>
          <w:rFonts w:eastAsia="Times New Roman"/>
          <w:color w:val="000000"/>
          <w:lang w:bidi="km-KH"/>
        </w:rPr>
      </w:pPr>
      <w:r w:rsidRPr="00B73D38">
        <w:rPr>
          <w:rFonts w:eastAsia="Times New Roman"/>
          <w:color w:val="000000"/>
          <w:shd w:val="clear" w:color="auto" w:fill="FFFFFF"/>
          <w:lang w:bidi="km-KH"/>
        </w:rPr>
        <w:t>We traced search terms within the corpus using regular expressions. Regular expressions allow for searching for very particular strings of text, similar to what one finds in a “find and replace” tool within a word processor. Insofar as regular expressions accommodate pattern-matching on or around metacharacters (e.g., all digits or word boundaries), they allow for searching that is simultaneously more expansive and more precise. For example, our regular expression for </w:t>
      </w:r>
      <w:r w:rsidRPr="00B73D38">
        <w:rPr>
          <w:rFonts w:eastAsia="Times New Roman"/>
          <w:i/>
          <w:iCs/>
          <w:color w:val="000000"/>
          <w:shd w:val="clear" w:color="auto" w:fill="FFFFFF"/>
          <w:lang w:bidi="km-KH"/>
        </w:rPr>
        <w:t>archipelago</w:t>
      </w:r>
      <w:r w:rsidRPr="00B73D38">
        <w:rPr>
          <w:rFonts w:eastAsia="Times New Roman"/>
          <w:color w:val="000000"/>
          <w:shd w:val="clear" w:color="auto" w:fill="FFFFFF"/>
          <w:lang w:bidi="km-KH"/>
        </w:rPr>
        <w:t> finds many forms of the term, including singular (</w:t>
      </w:r>
      <w:r w:rsidRPr="00B73D38">
        <w:rPr>
          <w:rFonts w:eastAsia="Times New Roman"/>
          <w:i/>
          <w:iCs/>
          <w:color w:val="000000"/>
          <w:shd w:val="clear" w:color="auto" w:fill="FFFFFF"/>
          <w:lang w:bidi="km-KH"/>
        </w:rPr>
        <w:t>archipelago</w:t>
      </w:r>
      <w:r w:rsidRPr="00B73D38">
        <w:rPr>
          <w:rFonts w:eastAsia="Times New Roman"/>
          <w:color w:val="000000"/>
          <w:shd w:val="clear" w:color="auto" w:fill="FFFFFF"/>
          <w:lang w:bidi="km-KH"/>
        </w:rPr>
        <w:t>), plural (</w:t>
      </w:r>
      <w:r w:rsidRPr="00B73D38">
        <w:rPr>
          <w:rFonts w:eastAsia="Times New Roman"/>
          <w:i/>
          <w:iCs/>
          <w:color w:val="000000"/>
          <w:shd w:val="clear" w:color="auto" w:fill="FFFFFF"/>
          <w:lang w:bidi="km-KH"/>
        </w:rPr>
        <w:t>archipelagos</w:t>
      </w:r>
      <w:r w:rsidRPr="00B73D38">
        <w:rPr>
          <w:rFonts w:eastAsia="Times New Roman"/>
          <w:color w:val="000000"/>
          <w:shd w:val="clear" w:color="auto" w:fill="FFFFFF"/>
          <w:lang w:bidi="km-KH"/>
        </w:rPr>
        <w:t> or</w:t>
      </w:r>
      <w:ins w:id="42" w:author="Brian Croxall" w:date="2020-01-16T17:04:00Z">
        <w:r w:rsidR="00BC2876">
          <w:rPr>
            <w:rFonts w:eastAsia="Times New Roman"/>
            <w:color w:val="000000"/>
            <w:shd w:val="clear" w:color="auto" w:fill="FFFFFF"/>
            <w:lang w:bidi="km-KH"/>
          </w:rPr>
          <w:t xml:space="preserve"> </w:t>
        </w:r>
      </w:ins>
      <w:proofErr w:type="spellStart"/>
      <w:r w:rsidRPr="00B73D38">
        <w:rPr>
          <w:rFonts w:eastAsia="Times New Roman"/>
          <w:i/>
          <w:iCs/>
          <w:color w:val="000000"/>
          <w:shd w:val="clear" w:color="auto" w:fill="FFFFFF"/>
          <w:lang w:bidi="km-KH"/>
        </w:rPr>
        <w:t>archipleagoes</w:t>
      </w:r>
      <w:proofErr w:type="spellEnd"/>
      <w:r w:rsidRPr="00B73D38">
        <w:rPr>
          <w:rFonts w:eastAsia="Times New Roman"/>
          <w:color w:val="000000"/>
          <w:shd w:val="clear" w:color="auto" w:fill="FFFFFF"/>
          <w:lang w:bidi="km-KH"/>
        </w:rPr>
        <w:t>), adjectival (</w:t>
      </w:r>
      <w:r w:rsidRPr="00B73D38">
        <w:rPr>
          <w:rFonts w:eastAsia="Times New Roman"/>
          <w:i/>
          <w:iCs/>
          <w:color w:val="000000"/>
          <w:shd w:val="clear" w:color="auto" w:fill="FFFFFF"/>
          <w:lang w:bidi="km-KH"/>
        </w:rPr>
        <w:t>archipelagic</w:t>
      </w:r>
      <w:r w:rsidRPr="00B73D38">
        <w:rPr>
          <w:rFonts w:eastAsia="Times New Roman"/>
          <w:color w:val="000000"/>
          <w:shd w:val="clear" w:color="auto" w:fill="FFFFFF"/>
          <w:lang w:bidi="km-KH"/>
        </w:rPr>
        <w:t> or </w:t>
      </w:r>
      <w:proofErr w:type="spellStart"/>
      <w:r w:rsidRPr="00B73D38">
        <w:rPr>
          <w:rFonts w:eastAsia="Times New Roman"/>
          <w:i/>
          <w:iCs/>
          <w:color w:val="000000"/>
          <w:shd w:val="clear" w:color="auto" w:fill="FFFFFF"/>
          <w:lang w:bidi="km-KH"/>
        </w:rPr>
        <w:t>archipelic</w:t>
      </w:r>
      <w:proofErr w:type="spellEnd"/>
      <w:r w:rsidRPr="00B73D38">
        <w:rPr>
          <w:rFonts w:eastAsia="Times New Roman"/>
          <w:color w:val="000000"/>
          <w:shd w:val="clear" w:color="auto" w:fill="FFFFFF"/>
          <w:lang w:bidi="km-KH"/>
        </w:rPr>
        <w:t>), possessive (</w:t>
      </w:r>
      <w:r w:rsidRPr="00B73D38">
        <w:rPr>
          <w:rFonts w:eastAsia="Times New Roman"/>
          <w:i/>
          <w:iCs/>
          <w:color w:val="000000"/>
          <w:shd w:val="clear" w:color="auto" w:fill="FFFFFF"/>
          <w:lang w:bidi="km-KH"/>
        </w:rPr>
        <w:t>archipelago’s</w:t>
      </w:r>
      <w:r w:rsidRPr="00B73D38">
        <w:rPr>
          <w:rFonts w:eastAsia="Times New Roman"/>
          <w:color w:val="000000"/>
          <w:shd w:val="clear" w:color="auto" w:fill="FFFFFF"/>
          <w:lang w:bidi="km-KH"/>
        </w:rPr>
        <w:t>), and compound (</w:t>
      </w:r>
      <w:proofErr w:type="spellStart"/>
      <w:r w:rsidRPr="00B73D38">
        <w:rPr>
          <w:rFonts w:eastAsia="Times New Roman"/>
          <w:i/>
          <w:iCs/>
          <w:color w:val="000000"/>
          <w:shd w:val="clear" w:color="auto" w:fill="FFFFFF"/>
          <w:lang w:bidi="km-KH"/>
        </w:rPr>
        <w:t>transarchipelagic</w:t>
      </w:r>
      <w:proofErr w:type="spellEnd"/>
      <w:r w:rsidRPr="00B73D38">
        <w:rPr>
          <w:rFonts w:eastAsia="Times New Roman"/>
          <w:color w:val="000000"/>
          <w:shd w:val="clear" w:color="auto" w:fill="FFFFFF"/>
          <w:lang w:bidi="km-KH"/>
        </w:rPr>
        <w:t> and </w:t>
      </w:r>
      <w:r w:rsidRPr="00B73D38">
        <w:rPr>
          <w:rFonts w:eastAsia="Times New Roman"/>
          <w:i/>
          <w:iCs/>
          <w:color w:val="000000"/>
          <w:shd w:val="clear" w:color="auto" w:fill="FFFFFF"/>
          <w:lang w:bidi="km-KH"/>
        </w:rPr>
        <w:t>meta-archipelagic</w:t>
      </w:r>
      <w:r w:rsidRPr="00B73D38">
        <w:rPr>
          <w:rFonts w:eastAsia="Times New Roman"/>
          <w:color w:val="000000"/>
          <w:shd w:val="clear" w:color="auto" w:fill="FFFFFF"/>
          <w:lang w:bidi="km-KH"/>
        </w:rPr>
        <w:t xml:space="preserve">). Each instance of a “hit” was saved to a spreadsheet, connected to the article in which it appeared, so we could monitor the performance of the code and </w:t>
      </w:r>
      <w:ins w:id="43" w:author="Brian Croxall" w:date="2020-01-16T17:05:00Z">
        <w:r w:rsidR="00245E5E">
          <w:rPr>
            <w:rFonts w:eastAsia="Times New Roman"/>
            <w:color w:val="000000"/>
            <w:shd w:val="clear" w:color="auto" w:fill="FFFFFF"/>
            <w:lang w:bidi="km-KH"/>
          </w:rPr>
          <w:t xml:space="preserve">iteratively </w:t>
        </w:r>
      </w:ins>
      <w:r w:rsidRPr="00B73D38">
        <w:rPr>
          <w:rFonts w:eastAsia="Times New Roman"/>
          <w:color w:val="000000"/>
          <w:shd w:val="clear" w:color="auto" w:fill="FFFFFF"/>
          <w:lang w:bidi="km-KH"/>
        </w:rPr>
        <w:t>eliminate false positives through refinements. We followed the same principles in designing the regular expressions</w:t>
      </w:r>
      <w:ins w:id="44" w:author="Brian Croxall" w:date="2020-01-16T17:04:00Z">
        <w:r w:rsidR="00BC2876">
          <w:rPr>
            <w:rFonts w:eastAsia="Times New Roman"/>
            <w:color w:val="000000"/>
            <w:shd w:val="clear" w:color="auto" w:fill="FFFFFF"/>
            <w:lang w:bidi="km-KH"/>
          </w:rPr>
          <w:t xml:space="preserve"> </w:t>
        </w:r>
      </w:ins>
      <w:del w:id="45" w:author="Brian Croxall" w:date="2020-01-16T17:04:00Z">
        <w:r w:rsidRPr="00B73D38" w:rsidDel="00BC2876">
          <w:rPr>
            <w:rFonts w:eastAsia="Times New Roman"/>
            <w:color w:val="000000"/>
            <w:shd w:val="clear" w:color="auto" w:fill="FFFFFF"/>
            <w:lang w:bidi="km-KH"/>
          </w:rPr>
          <w:delText xml:space="preserve"> </w:delText>
        </w:r>
      </w:del>
      <w:r w:rsidRPr="00B73D38">
        <w:rPr>
          <w:rFonts w:eastAsia="Times New Roman"/>
          <w:color w:val="000000"/>
          <w:shd w:val="clear" w:color="auto" w:fill="FFFFFF"/>
          <w:lang w:bidi="km-KH"/>
        </w:rPr>
        <w:t>for </w:t>
      </w:r>
      <w:r w:rsidRPr="00B73D38">
        <w:rPr>
          <w:rFonts w:eastAsia="Times New Roman"/>
          <w:i/>
          <w:iCs/>
          <w:color w:val="000000"/>
          <w:shd w:val="clear" w:color="auto" w:fill="FFFFFF"/>
          <w:lang w:bidi="km-KH"/>
        </w:rPr>
        <w:t>island</w:t>
      </w:r>
      <w:r w:rsidRPr="00B73D38">
        <w:rPr>
          <w:rFonts w:eastAsia="Times New Roman"/>
          <w:color w:val="000000"/>
          <w:shd w:val="clear" w:color="auto" w:fill="FFFFFF"/>
          <w:lang w:bidi="km-KH"/>
        </w:rPr>
        <w:t>, </w:t>
      </w:r>
      <w:r w:rsidRPr="00B73D38">
        <w:rPr>
          <w:rFonts w:eastAsia="Times New Roman"/>
          <w:i/>
          <w:iCs/>
          <w:color w:val="000000"/>
          <w:shd w:val="clear" w:color="auto" w:fill="FFFFFF"/>
          <w:lang w:bidi="km-KH"/>
        </w:rPr>
        <w:t>ocean</w:t>
      </w:r>
      <w:r w:rsidRPr="00B73D38">
        <w:rPr>
          <w:rFonts w:eastAsia="Times New Roman"/>
          <w:color w:val="000000"/>
          <w:shd w:val="clear" w:color="auto" w:fill="FFFFFF"/>
          <w:lang w:bidi="km-KH"/>
        </w:rPr>
        <w:t>, </w:t>
      </w:r>
      <w:r w:rsidRPr="00B73D38">
        <w:rPr>
          <w:rFonts w:eastAsia="Times New Roman"/>
          <w:i/>
          <w:iCs/>
          <w:color w:val="000000"/>
          <w:shd w:val="clear" w:color="auto" w:fill="FFFFFF"/>
          <w:lang w:bidi="km-KH"/>
        </w:rPr>
        <w:t>mainland</w:t>
      </w:r>
      <w:r w:rsidRPr="00B73D38">
        <w:rPr>
          <w:rFonts w:eastAsia="Times New Roman"/>
          <w:color w:val="000000"/>
          <w:shd w:val="clear" w:color="auto" w:fill="FFFFFF"/>
          <w:lang w:bidi="km-KH"/>
        </w:rPr>
        <w:t>,</w:t>
      </w:r>
      <w:ins w:id="46" w:author="Brian Croxall" w:date="2020-01-16T17:05:00Z">
        <w:r w:rsidR="00245E5E">
          <w:rPr>
            <w:rFonts w:eastAsia="Times New Roman"/>
            <w:color w:val="000000"/>
            <w:shd w:val="clear" w:color="auto" w:fill="FFFFFF"/>
            <w:lang w:bidi="km-KH"/>
          </w:rPr>
          <w:t xml:space="preserve"> </w:t>
        </w:r>
      </w:ins>
      <w:r w:rsidRPr="00B73D38">
        <w:rPr>
          <w:rFonts w:eastAsia="Times New Roman"/>
          <w:i/>
          <w:iCs/>
          <w:color w:val="000000"/>
          <w:shd w:val="clear" w:color="auto" w:fill="FFFFFF"/>
          <w:lang w:bidi="km-KH"/>
        </w:rPr>
        <w:t>continent</w:t>
      </w:r>
      <w:r w:rsidRPr="00B73D38">
        <w:rPr>
          <w:rFonts w:eastAsia="Times New Roman"/>
          <w:color w:val="000000"/>
          <w:shd w:val="clear" w:color="auto" w:fill="FFFFFF"/>
          <w:lang w:bidi="km-KH"/>
        </w:rPr>
        <w:t>, and </w:t>
      </w:r>
      <w:r w:rsidRPr="00B73D38">
        <w:rPr>
          <w:rFonts w:eastAsia="Times New Roman"/>
          <w:i/>
          <w:iCs/>
          <w:color w:val="000000"/>
          <w:shd w:val="clear" w:color="auto" w:fill="FFFFFF"/>
          <w:lang w:bidi="km-KH"/>
        </w:rPr>
        <w:t>transnational</w:t>
      </w:r>
      <w:r w:rsidRPr="00B73D38">
        <w:rPr>
          <w:rFonts w:eastAsia="Times New Roman"/>
          <w:color w:val="000000"/>
          <w:shd w:val="clear" w:color="auto" w:fill="FFFFFF"/>
          <w:lang w:bidi="km-KH"/>
        </w:rPr>
        <w:t xml:space="preserve">. We created a much </w:t>
      </w:r>
      <w:del w:id="47" w:author="Brian Croxall" w:date="2020-01-16T17:05:00Z">
        <w:r w:rsidRPr="00B73D38" w:rsidDel="00245E5E">
          <w:rPr>
            <w:rFonts w:eastAsia="Times New Roman"/>
            <w:color w:val="000000"/>
            <w:shd w:val="clear" w:color="auto" w:fill="FFFFFF"/>
            <w:lang w:bidi="km-KH"/>
          </w:rPr>
          <w:delText>more narrow</w:delText>
        </w:r>
      </w:del>
      <w:ins w:id="48" w:author="Brian Croxall" w:date="2020-01-16T17:05:00Z">
        <w:r w:rsidR="00245E5E" w:rsidRPr="00B73D38">
          <w:rPr>
            <w:rFonts w:eastAsia="Times New Roman"/>
            <w:color w:val="000000"/>
            <w:shd w:val="clear" w:color="auto" w:fill="FFFFFF"/>
            <w:lang w:bidi="km-KH"/>
          </w:rPr>
          <w:t>narrower</w:t>
        </w:r>
      </w:ins>
      <w:r w:rsidRPr="00B73D38">
        <w:rPr>
          <w:rFonts w:eastAsia="Times New Roman"/>
          <w:color w:val="000000"/>
          <w:shd w:val="clear" w:color="auto" w:fill="FFFFFF"/>
          <w:lang w:bidi="km-KH"/>
        </w:rPr>
        <w:t xml:space="preserve"> regular expression for </w:t>
      </w:r>
      <w:r w:rsidRPr="00B73D38">
        <w:rPr>
          <w:rFonts w:eastAsia="Times New Roman"/>
          <w:i/>
          <w:iCs/>
          <w:color w:val="000000"/>
          <w:shd w:val="clear" w:color="auto" w:fill="FFFFFF"/>
          <w:lang w:bidi="km-KH"/>
        </w:rPr>
        <w:t>sea</w:t>
      </w:r>
      <w:r w:rsidRPr="00B73D38">
        <w:rPr>
          <w:rFonts w:eastAsia="Times New Roman"/>
          <w:color w:val="000000"/>
          <w:shd w:val="clear" w:color="auto" w:fill="FFFFFF"/>
          <w:lang w:bidi="km-KH"/>
        </w:rPr>
        <w:t>, one which </w:t>
      </w:r>
      <w:r w:rsidRPr="00B73D38">
        <w:rPr>
          <w:rFonts w:eastAsia="Times New Roman"/>
          <w:i/>
          <w:iCs/>
          <w:color w:val="000000"/>
          <w:shd w:val="clear" w:color="auto" w:fill="FFFFFF"/>
          <w:lang w:bidi="km-KH"/>
        </w:rPr>
        <w:t>only</w:t>
      </w:r>
      <w:r w:rsidRPr="00B73D38">
        <w:rPr>
          <w:rFonts w:eastAsia="Times New Roman"/>
          <w:color w:val="000000"/>
          <w:shd w:val="clear" w:color="auto" w:fill="FFFFFF"/>
          <w:lang w:bidi="km-KH"/>
        </w:rPr>
        <w:t> identifies the singular and the plural, </w:t>
      </w:r>
      <w:r w:rsidRPr="00B73D38">
        <w:rPr>
          <w:rFonts w:eastAsia="Times New Roman"/>
          <w:i/>
          <w:iCs/>
          <w:color w:val="000000"/>
          <w:shd w:val="clear" w:color="auto" w:fill="FFFFFF"/>
          <w:lang w:bidi="km-KH"/>
        </w:rPr>
        <w:t>seas</w:t>
      </w:r>
      <w:r w:rsidRPr="00B73D38">
        <w:rPr>
          <w:rFonts w:eastAsia="Times New Roman"/>
          <w:color w:val="000000"/>
          <w:shd w:val="clear" w:color="auto" w:fill="FFFFFF"/>
          <w:lang w:bidi="km-KH"/>
        </w:rPr>
        <w:t>.</w:t>
      </w:r>
      <w:ins w:id="49" w:author="Brian Croxall" w:date="2020-01-16T17:13:00Z">
        <w:r w:rsidR="00245E5E" w:rsidRPr="00245E5E">
          <w:rPr>
            <w:rFonts w:eastAsia="Times New Roman"/>
            <w:color w:val="000000"/>
            <w:shd w:val="clear" w:color="auto" w:fill="FFFFFF"/>
            <w:lang w:bidi="km-KH"/>
          </w:rPr>
          <w:t xml:space="preserve"> </w:t>
        </w:r>
        <w:r w:rsidR="00245E5E">
          <w:rPr>
            <w:rFonts w:eastAsia="Times New Roman"/>
            <w:color w:val="000000"/>
            <w:shd w:val="clear" w:color="auto" w:fill="FFFFFF"/>
            <w:lang w:bidi="km-KH"/>
          </w:rPr>
          <w:t>When captioning our graphs, we have sought to remind the reader of the nature of our searching. Some cap</w:t>
        </w:r>
      </w:ins>
      <w:ins w:id="50" w:author="Brian Croxall" w:date="2020-01-16T17:14:00Z">
        <w:r w:rsidR="00245E5E">
          <w:rPr>
            <w:rFonts w:eastAsia="Times New Roman"/>
            <w:color w:val="000000"/>
            <w:shd w:val="clear" w:color="auto" w:fill="FFFFFF"/>
            <w:lang w:bidi="km-KH"/>
          </w:rPr>
          <w:t xml:space="preserve">tions may </w:t>
        </w:r>
      </w:ins>
      <w:ins w:id="51" w:author="Brian Croxall" w:date="2020-01-16T17:13:00Z">
        <w:r w:rsidR="00245E5E">
          <w:rPr>
            <w:rFonts w:eastAsia="Times New Roman"/>
            <w:color w:val="000000"/>
            <w:shd w:val="clear" w:color="auto" w:fill="FFFFFF"/>
            <w:lang w:bidi="km-KH"/>
          </w:rPr>
          <w:t>use an asterisk (*) to represent a wildcard character</w:t>
        </w:r>
      </w:ins>
      <w:ins w:id="52" w:author="Brian Croxall" w:date="2020-01-16T17:14:00Z">
        <w:r w:rsidR="00245E5E">
          <w:rPr>
            <w:rFonts w:eastAsia="Times New Roman"/>
            <w:color w:val="000000"/>
            <w:shd w:val="clear" w:color="auto" w:fill="FFFFFF"/>
            <w:lang w:bidi="km-KH"/>
          </w:rPr>
          <w:t xml:space="preserve"> and</w:t>
        </w:r>
      </w:ins>
      <w:ins w:id="53" w:author="Brian Croxall" w:date="2020-01-16T17:13:00Z">
        <w:r w:rsidR="00245E5E">
          <w:rPr>
            <w:rFonts w:eastAsia="Times New Roman"/>
            <w:color w:val="000000"/>
            <w:shd w:val="clear" w:color="auto" w:fill="FFFFFF"/>
            <w:lang w:bidi="km-KH"/>
          </w:rPr>
          <w:t xml:space="preserve"> indicat</w:t>
        </w:r>
      </w:ins>
      <w:ins w:id="54" w:author="Brian Croxall" w:date="2020-01-16T17:14:00Z">
        <w:r w:rsidR="00245E5E">
          <w:rPr>
            <w:rFonts w:eastAsia="Times New Roman"/>
            <w:color w:val="000000"/>
            <w:shd w:val="clear" w:color="auto" w:fill="FFFFFF"/>
            <w:lang w:bidi="km-KH"/>
          </w:rPr>
          <w:t>e</w:t>
        </w:r>
      </w:ins>
      <w:ins w:id="55" w:author="Brian Croxall" w:date="2020-01-16T17:13:00Z">
        <w:r w:rsidR="00245E5E">
          <w:rPr>
            <w:rFonts w:eastAsia="Times New Roman"/>
            <w:color w:val="000000"/>
            <w:shd w:val="clear" w:color="auto" w:fill="FFFFFF"/>
            <w:lang w:bidi="km-KH"/>
          </w:rPr>
          <w:t xml:space="preserve"> which side or sides of a </w:t>
        </w:r>
      </w:ins>
      <w:ins w:id="56" w:author="Brian Croxall" w:date="2020-01-16T17:14:00Z">
        <w:r w:rsidR="00245E5E">
          <w:rPr>
            <w:rFonts w:eastAsia="Times New Roman"/>
            <w:color w:val="000000"/>
            <w:shd w:val="clear" w:color="auto" w:fill="FFFFFF"/>
            <w:lang w:bidi="km-KH"/>
          </w:rPr>
          <w:t xml:space="preserve">word </w:t>
        </w:r>
      </w:ins>
      <w:ins w:id="57" w:author="Brian Croxall" w:date="2020-01-16T17:13:00Z">
        <w:r w:rsidR="00245E5E">
          <w:rPr>
            <w:rFonts w:eastAsia="Times New Roman"/>
            <w:color w:val="000000"/>
            <w:shd w:val="clear" w:color="auto" w:fill="FFFFFF"/>
            <w:lang w:bidi="km-KH"/>
          </w:rPr>
          <w:t>could be expanded upon.</w:t>
        </w:r>
      </w:ins>
      <w:ins w:id="58" w:author="Brian Croxall" w:date="2020-01-16T17:10:00Z">
        <w:r w:rsidR="00245E5E">
          <w:rPr>
            <w:rFonts w:eastAsia="Times New Roman"/>
            <w:color w:val="000000"/>
            <w:shd w:val="clear" w:color="auto" w:fill="FFFFFF"/>
            <w:lang w:bidi="km-KH"/>
          </w:rPr>
          <w:t xml:space="preserve"> </w:t>
        </w:r>
      </w:ins>
      <w:ins w:id="59" w:author="Brian Croxall" w:date="2020-01-16T17:14:00Z">
        <w:r w:rsidR="00245E5E">
          <w:rPr>
            <w:rFonts w:eastAsia="Times New Roman"/>
            <w:color w:val="000000"/>
            <w:shd w:val="clear" w:color="auto" w:fill="FFFFFF"/>
            <w:lang w:bidi="km-KH"/>
          </w:rPr>
          <w:t xml:space="preserve">For the more strict search for </w:t>
        </w:r>
        <w:r w:rsidR="00245E5E" w:rsidRPr="00245E5E">
          <w:rPr>
            <w:rFonts w:eastAsia="Times New Roman"/>
            <w:i/>
            <w:iCs/>
            <w:color w:val="000000"/>
            <w:shd w:val="clear" w:color="auto" w:fill="FFFFFF"/>
            <w:lang w:bidi="km-KH"/>
          </w:rPr>
          <w:t>sea</w:t>
        </w:r>
        <w:r w:rsidR="00245E5E">
          <w:rPr>
            <w:rFonts w:eastAsia="Times New Roman"/>
            <w:color w:val="000000"/>
            <w:shd w:val="clear" w:color="auto" w:fill="FFFFFF"/>
            <w:lang w:bidi="km-KH"/>
          </w:rPr>
          <w:t xml:space="preserve"> and </w:t>
        </w:r>
        <w:r w:rsidR="00245E5E">
          <w:rPr>
            <w:rFonts w:eastAsia="Times New Roman"/>
            <w:i/>
            <w:iCs/>
            <w:color w:val="000000"/>
            <w:shd w:val="clear" w:color="auto" w:fill="FFFFFF"/>
            <w:lang w:bidi="km-KH"/>
          </w:rPr>
          <w:t>seas</w:t>
        </w:r>
        <w:r w:rsidR="00245E5E">
          <w:rPr>
            <w:rFonts w:eastAsia="Times New Roman"/>
            <w:color w:val="000000"/>
            <w:shd w:val="clear" w:color="auto" w:fill="FFFFFF"/>
            <w:lang w:bidi="km-KH"/>
          </w:rPr>
          <w:t xml:space="preserve">, </w:t>
        </w:r>
      </w:ins>
      <w:ins w:id="60" w:author="Brian Croxall" w:date="2020-01-16T17:15:00Z">
        <w:r w:rsidR="0014112A">
          <w:rPr>
            <w:rFonts w:eastAsia="Times New Roman"/>
            <w:color w:val="000000"/>
            <w:shd w:val="clear" w:color="auto" w:fill="FFFFFF"/>
            <w:lang w:bidi="km-KH"/>
          </w:rPr>
          <w:t>t</w:t>
        </w:r>
      </w:ins>
      <w:ins w:id="61" w:author="Brian Croxall" w:date="2020-01-16T17:10:00Z">
        <w:r w:rsidR="00245E5E" w:rsidRPr="00245E5E">
          <w:rPr>
            <w:rFonts w:eastAsia="Times New Roman"/>
            <w:color w:val="000000"/>
            <w:shd w:val="clear" w:color="auto" w:fill="FFFFFF"/>
            <w:lang w:bidi="km-KH"/>
          </w:rPr>
          <w:t>he</w:t>
        </w:r>
        <w:r w:rsidR="00245E5E">
          <w:rPr>
            <w:rFonts w:eastAsia="Times New Roman"/>
            <w:color w:val="000000"/>
            <w:shd w:val="clear" w:color="auto" w:fill="FFFFFF"/>
            <w:lang w:bidi="km-KH"/>
          </w:rPr>
          <w:t xml:space="preserve"> caption </w:t>
        </w:r>
      </w:ins>
      <w:ins w:id="62" w:author="Brian Croxall" w:date="2020-01-16T17:15:00Z">
        <w:r w:rsidR="0014112A">
          <w:rPr>
            <w:rFonts w:eastAsia="Times New Roman"/>
            <w:color w:val="000000"/>
            <w:shd w:val="clear" w:color="auto" w:fill="FFFFFF"/>
            <w:lang w:bidi="km-KH"/>
          </w:rPr>
          <w:t xml:space="preserve">reads </w:t>
        </w:r>
      </w:ins>
      <w:proofErr w:type="spellStart"/>
      <w:ins w:id="63" w:author="Brian Croxall" w:date="2020-01-16T17:10:00Z">
        <w:r w:rsidR="00245E5E">
          <w:rPr>
            <w:rFonts w:eastAsia="Times New Roman"/>
            <w:i/>
            <w:iCs/>
            <w:color w:val="000000"/>
            <w:shd w:val="clear" w:color="auto" w:fill="FFFFFF"/>
            <w:lang w:bidi="km-KH"/>
          </w:rPr>
          <w:t>sea|seas</w:t>
        </w:r>
      </w:ins>
      <w:proofErr w:type="spellEnd"/>
      <w:ins w:id="64" w:author="Brian Croxall" w:date="2020-01-16T17:11:00Z">
        <w:r w:rsidR="00245E5E">
          <w:rPr>
            <w:rFonts w:eastAsia="Times New Roman"/>
            <w:i/>
            <w:iCs/>
            <w:color w:val="000000"/>
            <w:shd w:val="clear" w:color="auto" w:fill="FFFFFF"/>
            <w:lang w:bidi="km-KH"/>
          </w:rPr>
          <w:t xml:space="preserve"> </w:t>
        </w:r>
        <w:r w:rsidR="00245E5E">
          <w:rPr>
            <w:rFonts w:eastAsia="Times New Roman"/>
            <w:color w:val="000000"/>
            <w:shd w:val="clear" w:color="auto" w:fill="FFFFFF"/>
            <w:lang w:bidi="km-KH"/>
          </w:rPr>
          <w:t>(</w:t>
        </w:r>
      </w:ins>
      <w:ins w:id="65" w:author="Brian Croxall" w:date="2020-01-16T17:15:00Z">
        <w:r w:rsidR="0014112A">
          <w:rPr>
            <w:rFonts w:eastAsia="Times New Roman"/>
            <w:color w:val="000000"/>
            <w:shd w:val="clear" w:color="auto" w:fill="FFFFFF"/>
            <w:lang w:bidi="km-KH"/>
          </w:rPr>
          <w:t xml:space="preserve">see </w:t>
        </w:r>
      </w:ins>
      <w:bookmarkStart w:id="66" w:name="_GoBack"/>
      <w:bookmarkEnd w:id="66"/>
      <w:ins w:id="67" w:author="Brian Croxall" w:date="2020-01-16T17:11:00Z">
        <w:r w:rsidR="00245E5E">
          <w:rPr>
            <w:rFonts w:eastAsia="Times New Roman"/>
            <w:color w:val="000000"/>
            <w:shd w:val="clear" w:color="auto" w:fill="FFFFFF"/>
            <w:lang w:bidi="km-KH"/>
          </w:rPr>
          <w:t>Figure C.5.)</w:t>
        </w:r>
      </w:ins>
      <w:ins w:id="68" w:author="Brian Croxall" w:date="2020-01-16T17:10:00Z">
        <w:r w:rsidR="00245E5E">
          <w:rPr>
            <w:rFonts w:eastAsia="Times New Roman"/>
            <w:color w:val="000000"/>
            <w:shd w:val="clear" w:color="auto" w:fill="FFFFFF"/>
            <w:lang w:bidi="km-KH"/>
          </w:rPr>
          <w:t xml:space="preserve">, where the pipe character should be read as an </w:t>
        </w:r>
        <w:proofErr w:type="spellStart"/>
        <w:r w:rsidR="00245E5E">
          <w:rPr>
            <w:rFonts w:eastAsia="Times New Roman"/>
            <w:i/>
            <w:iCs/>
            <w:color w:val="000000"/>
            <w:shd w:val="clear" w:color="auto" w:fill="FFFFFF"/>
            <w:lang w:bidi="km-KH"/>
          </w:rPr>
          <w:t>or</w:t>
        </w:r>
        <w:proofErr w:type="spellEnd"/>
        <w:r w:rsidR="00245E5E">
          <w:rPr>
            <w:rFonts w:eastAsia="Times New Roman"/>
            <w:color w:val="000000"/>
            <w:shd w:val="clear" w:color="auto" w:fill="FFFFFF"/>
            <w:lang w:bidi="km-KH"/>
          </w:rPr>
          <w:t>.</w:t>
        </w:r>
      </w:ins>
    </w:p>
    <w:p w14:paraId="50E413D9" w14:textId="77777777" w:rsidR="002E00EF" w:rsidRPr="00B73D38" w:rsidRDefault="002E00EF" w:rsidP="00B73D38"/>
    <w:sectPr w:rsidR="002E00EF" w:rsidRPr="00B73D38" w:rsidSect="00573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rian Croxall" w:date="2020-01-16T16:59:00Z" w:initials="BC">
    <w:p w14:paraId="23DF63C8" w14:textId="6E2348DA" w:rsidR="00BC2876" w:rsidRDefault="00BC2876">
      <w:pPr>
        <w:pStyle w:val="CommentText"/>
      </w:pPr>
      <w:r>
        <w:rPr>
          <w:rStyle w:val="CommentReference"/>
        </w:rPr>
        <w:annotationRef/>
      </w:r>
      <w:r>
        <w:t>Do we need to specify the start date for each of these journals?</w:t>
      </w:r>
    </w:p>
  </w:comment>
  <w:comment w:id="27" w:author="Brian Croxall" w:date="2020-01-16T16:55:00Z" w:initials="BC">
    <w:p w14:paraId="6033A219" w14:textId="76E202AE" w:rsidR="00BC2876" w:rsidRDefault="00BC2876">
      <w:pPr>
        <w:pStyle w:val="CommentText"/>
      </w:pPr>
      <w:r>
        <w:rPr>
          <w:rStyle w:val="CommentReference"/>
        </w:rPr>
        <w:annotationRef/>
      </w:r>
      <w:r>
        <w:t xml:space="preserve">The last few stabs at collecting the data has made it harder to keep track of how many articles came from each step. That said, since it’s the remainder and we have already accounted for the numbers of articles provided to us by JSTOR and Duke UP, I think we might be able to leave these numbers out. What do you think? </w:t>
      </w:r>
    </w:p>
  </w:comment>
  <w:comment w:id="31" w:author="Brian Croxall" w:date="2020-01-16T16:54:00Z" w:initials="BC">
    <w:p w14:paraId="5A9D158C" w14:textId="5750861B" w:rsidR="004C087A" w:rsidRDefault="004C087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DF63C8" w15:done="0"/>
  <w15:commentEx w15:paraId="6033A219" w15:done="0"/>
  <w15:commentEx w15:paraId="5A9D15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DF63C8" w16cid:durableId="21CB1504"/>
  <w16cid:commentId w16cid:paraId="6033A219" w16cid:durableId="21CB13EC"/>
  <w16cid:commentId w16cid:paraId="5A9D158C" w16cid:durableId="21CB1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Croxall">
    <w15:presenceInfo w15:providerId="AD" w15:userId="S::blc6@byu.edu::2df2c9f3-939b-4a65-a239-daa18a67b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38"/>
    <w:rsid w:val="000A3E6E"/>
    <w:rsid w:val="0014112A"/>
    <w:rsid w:val="00245E5E"/>
    <w:rsid w:val="002E00EF"/>
    <w:rsid w:val="004C087A"/>
    <w:rsid w:val="00573D77"/>
    <w:rsid w:val="00B73D38"/>
    <w:rsid w:val="00BC2876"/>
    <w:rsid w:val="00FB74A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4B1F6D18"/>
  <w14:defaultImageDpi w14:val="32767"/>
  <w15:chartTrackingRefBased/>
  <w15:docId w15:val="{0C7FC143-20F7-4A42-915F-30585035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D38"/>
    <w:pPr>
      <w:spacing w:before="100" w:beforeAutospacing="1" w:after="100" w:afterAutospacing="1"/>
    </w:pPr>
    <w:rPr>
      <w:rFonts w:eastAsia="Times New Roman"/>
      <w:lang w:bidi="km-KH"/>
    </w:rPr>
  </w:style>
  <w:style w:type="character" w:customStyle="1" w:styleId="apple-converted-space">
    <w:name w:val="apple-converted-space"/>
    <w:basedOn w:val="DefaultParagraphFont"/>
    <w:rsid w:val="00B73D38"/>
  </w:style>
  <w:style w:type="paragraph" w:styleId="BalloonText">
    <w:name w:val="Balloon Text"/>
    <w:basedOn w:val="Normal"/>
    <w:link w:val="BalloonTextChar"/>
    <w:uiPriority w:val="99"/>
    <w:semiHidden/>
    <w:unhideWhenUsed/>
    <w:rsid w:val="004C087A"/>
    <w:rPr>
      <w:sz w:val="18"/>
      <w:szCs w:val="18"/>
    </w:rPr>
  </w:style>
  <w:style w:type="character" w:customStyle="1" w:styleId="BalloonTextChar">
    <w:name w:val="Balloon Text Char"/>
    <w:basedOn w:val="DefaultParagraphFont"/>
    <w:link w:val="BalloonText"/>
    <w:uiPriority w:val="99"/>
    <w:semiHidden/>
    <w:rsid w:val="004C087A"/>
    <w:rPr>
      <w:sz w:val="18"/>
      <w:szCs w:val="18"/>
    </w:rPr>
  </w:style>
  <w:style w:type="character" w:styleId="CommentReference">
    <w:name w:val="annotation reference"/>
    <w:basedOn w:val="DefaultParagraphFont"/>
    <w:uiPriority w:val="99"/>
    <w:semiHidden/>
    <w:unhideWhenUsed/>
    <w:rsid w:val="004C087A"/>
    <w:rPr>
      <w:sz w:val="16"/>
      <w:szCs w:val="16"/>
    </w:rPr>
  </w:style>
  <w:style w:type="paragraph" w:styleId="CommentText">
    <w:name w:val="annotation text"/>
    <w:basedOn w:val="Normal"/>
    <w:link w:val="CommentTextChar"/>
    <w:uiPriority w:val="99"/>
    <w:semiHidden/>
    <w:unhideWhenUsed/>
    <w:rsid w:val="004C087A"/>
    <w:rPr>
      <w:sz w:val="20"/>
      <w:szCs w:val="20"/>
    </w:rPr>
  </w:style>
  <w:style w:type="character" w:customStyle="1" w:styleId="CommentTextChar">
    <w:name w:val="Comment Text Char"/>
    <w:basedOn w:val="DefaultParagraphFont"/>
    <w:link w:val="CommentText"/>
    <w:uiPriority w:val="99"/>
    <w:semiHidden/>
    <w:rsid w:val="004C087A"/>
    <w:rPr>
      <w:sz w:val="20"/>
      <w:szCs w:val="20"/>
    </w:rPr>
  </w:style>
  <w:style w:type="paragraph" w:styleId="CommentSubject">
    <w:name w:val="annotation subject"/>
    <w:basedOn w:val="CommentText"/>
    <w:next w:val="CommentText"/>
    <w:link w:val="CommentSubjectChar"/>
    <w:uiPriority w:val="99"/>
    <w:semiHidden/>
    <w:unhideWhenUsed/>
    <w:rsid w:val="004C087A"/>
    <w:rPr>
      <w:b/>
      <w:bCs/>
    </w:rPr>
  </w:style>
  <w:style w:type="character" w:customStyle="1" w:styleId="CommentSubjectChar">
    <w:name w:val="Comment Subject Char"/>
    <w:basedOn w:val="CommentTextChar"/>
    <w:link w:val="CommentSubject"/>
    <w:uiPriority w:val="99"/>
    <w:semiHidden/>
    <w:rsid w:val="004C087A"/>
    <w:rPr>
      <w:b/>
      <w:bCs/>
      <w:sz w:val="20"/>
      <w:szCs w:val="20"/>
    </w:rPr>
  </w:style>
  <w:style w:type="paragraph" w:styleId="Revision">
    <w:name w:val="Revision"/>
    <w:hidden/>
    <w:uiPriority w:val="99"/>
    <w:semiHidden/>
    <w:rsid w:val="004C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6046">
      <w:bodyDiv w:val="1"/>
      <w:marLeft w:val="0"/>
      <w:marRight w:val="0"/>
      <w:marTop w:val="0"/>
      <w:marBottom w:val="0"/>
      <w:divBdr>
        <w:top w:val="none" w:sz="0" w:space="0" w:color="auto"/>
        <w:left w:val="none" w:sz="0" w:space="0" w:color="auto"/>
        <w:bottom w:val="none" w:sz="0" w:space="0" w:color="auto"/>
        <w:right w:val="none" w:sz="0" w:space="0" w:color="auto"/>
      </w:divBdr>
      <w:divsChild>
        <w:div w:id="1181044783">
          <w:marLeft w:val="0"/>
          <w:marRight w:val="0"/>
          <w:marTop w:val="0"/>
          <w:marBottom w:val="0"/>
          <w:divBdr>
            <w:top w:val="none" w:sz="0" w:space="0" w:color="auto"/>
            <w:left w:val="none" w:sz="0" w:space="0" w:color="auto"/>
            <w:bottom w:val="none" w:sz="0" w:space="0" w:color="auto"/>
            <w:right w:val="none" w:sz="0" w:space="0" w:color="auto"/>
          </w:divBdr>
        </w:div>
        <w:div w:id="1219559842">
          <w:marLeft w:val="0"/>
          <w:marRight w:val="0"/>
          <w:marTop w:val="0"/>
          <w:marBottom w:val="0"/>
          <w:divBdr>
            <w:top w:val="none" w:sz="0" w:space="0" w:color="auto"/>
            <w:left w:val="none" w:sz="0" w:space="0" w:color="auto"/>
            <w:bottom w:val="none" w:sz="0" w:space="0" w:color="auto"/>
            <w:right w:val="none" w:sz="0" w:space="0" w:color="auto"/>
          </w:divBdr>
        </w:div>
        <w:div w:id="765729477">
          <w:marLeft w:val="0"/>
          <w:marRight w:val="0"/>
          <w:marTop w:val="0"/>
          <w:marBottom w:val="0"/>
          <w:divBdr>
            <w:top w:val="none" w:sz="0" w:space="0" w:color="auto"/>
            <w:left w:val="none" w:sz="0" w:space="0" w:color="auto"/>
            <w:bottom w:val="none" w:sz="0" w:space="0" w:color="auto"/>
            <w:right w:val="none" w:sz="0" w:space="0" w:color="auto"/>
          </w:divBdr>
        </w:div>
        <w:div w:id="18363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Croxall</dc:creator>
  <cp:keywords/>
  <dc:description/>
  <cp:lastModifiedBy>Brian Croxall</cp:lastModifiedBy>
  <cp:revision>2</cp:revision>
  <dcterms:created xsi:type="dcterms:W3CDTF">2020-01-16T23:43:00Z</dcterms:created>
  <dcterms:modified xsi:type="dcterms:W3CDTF">2020-01-17T00:15:00Z</dcterms:modified>
</cp:coreProperties>
</file>